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027743" w14:textId="5FF470C7" w:rsidR="00CF5FAA" w:rsidRDefault="00E20B4C" w:rsidP="00E20B4C">
      <w:pPr>
        <w:jc w:val="center"/>
        <w:rPr>
          <w:ins w:id="0" w:author="Andrea Mydosh" w:date="2021-08-20T08:37:00Z"/>
          <w:b/>
          <w:bCs/>
          <w:color w:val="000000" w:themeColor="text1"/>
          <w:u w:val="single"/>
        </w:rPr>
      </w:pPr>
      <w:ins w:id="1" w:author="Andrea Mydosh" w:date="2021-08-20T08:36:00Z">
        <w:r w:rsidRPr="00E20B4C">
          <w:rPr>
            <w:b/>
            <w:bCs/>
            <w:color w:val="000000" w:themeColor="text1"/>
            <w:u w:val="single"/>
            <w:rPrChange w:id="2" w:author="Andrea Mydosh" w:date="2021-08-20T08:36:00Z">
              <w:rPr>
                <w:b/>
                <w:bCs/>
                <w:color w:val="FF0000"/>
                <w:u w:val="single"/>
              </w:rPr>
            </w:rPrChange>
          </w:rPr>
          <w:t>TECHNICAL SPECIFICATION DOCUMENT</w:t>
        </w:r>
        <w:r>
          <w:rPr>
            <w:b/>
            <w:bCs/>
            <w:color w:val="000000" w:themeColor="text1"/>
            <w:u w:val="single"/>
          </w:rPr>
          <w:t>:</w:t>
        </w:r>
      </w:ins>
    </w:p>
    <w:p w14:paraId="3F975B3C" w14:textId="2C93D794" w:rsidR="00E20B4C" w:rsidRDefault="00E20B4C" w:rsidP="00E20B4C">
      <w:pPr>
        <w:rPr>
          <w:ins w:id="3" w:author="Andrea Mydosh" w:date="2021-08-20T08:37:00Z"/>
          <w:b/>
          <w:bCs/>
          <w:color w:val="000000" w:themeColor="text1"/>
          <w:u w:val="single"/>
        </w:rPr>
      </w:pPr>
    </w:p>
    <w:p w14:paraId="3EC206E2" w14:textId="47033D00" w:rsidR="00E20B4C" w:rsidRPr="000D1ECA" w:rsidRDefault="00E20B4C" w:rsidP="00E20B4C">
      <w:pPr>
        <w:rPr>
          <w:b/>
          <w:bCs/>
          <w:color w:val="000000" w:themeColor="text1"/>
          <w:rPrChange w:id="4" w:author="Andrea Mydosh" w:date="2021-08-20T08:44:00Z">
            <w:rPr>
              <w:color w:val="FF0000"/>
            </w:rPr>
          </w:rPrChange>
        </w:rPr>
      </w:pPr>
      <w:ins w:id="5" w:author="Andrea Mydosh" w:date="2021-08-20T08:37:00Z">
        <w:r w:rsidRPr="000D1ECA">
          <w:rPr>
            <w:b/>
            <w:bCs/>
            <w:color w:val="000000" w:themeColor="text1"/>
            <w:rPrChange w:id="6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Developed by: </w:t>
        </w:r>
        <w:r w:rsidRPr="000D1ECA">
          <w:rPr>
            <w:color w:val="000000" w:themeColor="text1"/>
            <w:rPrChange w:id="7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 xml:space="preserve">Andrea </w:t>
        </w:r>
        <w:proofErr w:type="spellStart"/>
        <w:r w:rsidRPr="000D1ECA">
          <w:rPr>
            <w:color w:val="000000" w:themeColor="text1"/>
            <w:rPrChange w:id="8" w:author="Andrea Mydosh" w:date="2021-08-20T08:44:00Z">
              <w:rPr>
                <w:b/>
                <w:bCs/>
                <w:color w:val="000000" w:themeColor="text1"/>
                <w:u w:val="single"/>
              </w:rPr>
            </w:rPrChange>
          </w:rPr>
          <w:t>Mydosh</w:t>
        </w:r>
      </w:ins>
      <w:proofErr w:type="spellEnd"/>
    </w:p>
    <w:p w14:paraId="393B6518" w14:textId="77777777" w:rsidR="00CF5FAA" w:rsidDel="00E20B4C" w:rsidRDefault="00CF5FAA" w:rsidP="00763EF0">
      <w:pPr>
        <w:rPr>
          <w:del w:id="9" w:author="Andrea Mydosh" w:date="2021-08-20T08:37:00Z"/>
          <w:color w:val="FF0000"/>
        </w:rPr>
      </w:pPr>
    </w:p>
    <w:p w14:paraId="5E5F4DA5" w14:textId="542AC0EF" w:rsidR="00763EF0" w:rsidRPr="00E35F10" w:rsidDel="00E20B4C" w:rsidRDefault="00763EF0" w:rsidP="00763EF0">
      <w:pPr>
        <w:rPr>
          <w:del w:id="10" w:author="Andrea Mydosh" w:date="2021-08-20T08:37:00Z"/>
          <w:color w:val="FF0000"/>
        </w:rPr>
      </w:pPr>
      <w:del w:id="11" w:author="Andrea Mydosh" w:date="2021-08-20T08:37:00Z">
        <w:r w:rsidRPr="00E35F10" w:rsidDel="00E20B4C">
          <w:rPr>
            <w:color w:val="FF0000"/>
          </w:rPr>
          <w:delText># 1. word docum</w:delText>
        </w:r>
        <w:r w:rsidR="00D0308A" w:rsidRPr="00E35F10" w:rsidDel="00E20B4C">
          <w:rPr>
            <w:color w:val="FF0000"/>
          </w:rPr>
          <w:delText>en</w:delText>
        </w:r>
        <w:r w:rsidRPr="00E35F10" w:rsidDel="00E20B4C">
          <w:rPr>
            <w:color w:val="FF0000"/>
          </w:rPr>
          <w:delText>t -&gt; project document</w:delText>
        </w:r>
      </w:del>
    </w:p>
    <w:p w14:paraId="09328AD6" w14:textId="77777777" w:rsidR="00763EF0" w:rsidRPr="00E20B4C" w:rsidRDefault="00763EF0" w:rsidP="00763EF0">
      <w:pPr>
        <w:rPr>
          <w:color w:val="000000" w:themeColor="text1"/>
          <w:rPrChange w:id="12" w:author="Andrea Mydosh" w:date="2021-08-20T08:38:00Z">
            <w:rPr>
              <w:color w:val="FF0000"/>
            </w:rPr>
          </w:rPrChange>
        </w:rPr>
      </w:pPr>
    </w:p>
    <w:p w14:paraId="328CC279" w14:textId="42DB7B72" w:rsidR="00E20B4C" w:rsidRPr="00E20B4C" w:rsidRDefault="00763EF0" w:rsidP="00E20B4C">
      <w:pPr>
        <w:pStyle w:val="ListParagraph"/>
        <w:numPr>
          <w:ilvl w:val="0"/>
          <w:numId w:val="1"/>
        </w:numPr>
        <w:rPr>
          <w:ins w:id="13" w:author="Andrea Mydosh" w:date="2021-08-20T08:38:00Z"/>
          <w:b/>
          <w:bCs/>
          <w:color w:val="000000" w:themeColor="text1"/>
          <w:rPrChange w:id="14" w:author="Andrea Mydosh" w:date="2021-08-20T08:39:00Z">
            <w:rPr>
              <w:ins w:id="15" w:author="Andrea Mydosh" w:date="2021-08-20T08:38:00Z"/>
              <w:color w:val="FF0000"/>
            </w:rPr>
          </w:rPrChange>
        </w:rPr>
      </w:pPr>
      <w:del w:id="16" w:author="Andrea Mydosh" w:date="2021-08-20T08:38:00Z">
        <w:r w:rsidRPr="00E20B4C" w:rsidDel="00E20B4C">
          <w:rPr>
            <w:b/>
            <w:bCs/>
            <w:color w:val="000000" w:themeColor="text1"/>
            <w:rPrChange w:id="17" w:author="Andrea Mydosh" w:date="2021-08-20T08:39:00Z">
              <w:rPr/>
            </w:rPrChange>
          </w:rPr>
          <w:delText xml:space="preserve">-&gt;  1. </w:delText>
        </w:r>
      </w:del>
      <w:del w:id="18" w:author="Andrea Mydosh" w:date="2021-08-20T08:37:00Z">
        <w:r w:rsidRPr="00E20B4C" w:rsidDel="00E20B4C">
          <w:rPr>
            <w:b/>
            <w:bCs/>
            <w:color w:val="000000" w:themeColor="text1"/>
            <w:rPrChange w:id="19" w:author="Andrea Mydosh" w:date="2021-08-20T08:39:00Z">
              <w:rPr/>
            </w:rPrChange>
          </w:rPr>
          <w:delText>Heading of project</w:delText>
        </w:r>
      </w:del>
      <w:proofErr w:type="spellStart"/>
      <w:ins w:id="20" w:author="Andrea Mydosh" w:date="2021-08-20T08:37:00Z">
        <w:r w:rsidR="00E20B4C" w:rsidRPr="00E20B4C">
          <w:rPr>
            <w:b/>
            <w:bCs/>
            <w:color w:val="000000" w:themeColor="text1"/>
            <w:rPrChange w:id="21" w:author="Andrea Mydosh" w:date="2021-08-20T08:39:00Z">
              <w:rPr/>
            </w:rPrChange>
          </w:rPr>
          <w:t>LockedMe</w:t>
        </w:r>
        <w:proofErr w:type="spellEnd"/>
        <w:r w:rsidR="00E20B4C" w:rsidRPr="00E20B4C">
          <w:rPr>
            <w:b/>
            <w:bCs/>
            <w:color w:val="000000" w:themeColor="text1"/>
            <w:rPrChange w:id="22" w:author="Andrea Mydosh" w:date="2021-08-20T08:39:00Z">
              <w:rPr/>
            </w:rPrChange>
          </w:rPr>
          <w:t xml:space="preserve"> Pvt. Ltd. Digital Lockers</w:t>
        </w:r>
      </w:ins>
      <w:r w:rsidRPr="00E20B4C">
        <w:rPr>
          <w:b/>
          <w:bCs/>
          <w:color w:val="000000" w:themeColor="text1"/>
          <w:rPrChange w:id="23" w:author="Andrea Mydosh" w:date="2021-08-20T08:39:00Z">
            <w:rPr/>
          </w:rPrChange>
        </w:rPr>
        <w:t xml:space="preserve"> </w:t>
      </w:r>
    </w:p>
    <w:p w14:paraId="791BA2E5" w14:textId="04E7E444" w:rsidR="00E20B4C" w:rsidRDefault="00E20B4C" w:rsidP="00E20B4C">
      <w:pPr>
        <w:pStyle w:val="ListParagraph"/>
        <w:numPr>
          <w:ilvl w:val="1"/>
          <w:numId w:val="1"/>
        </w:numPr>
        <w:rPr>
          <w:ins w:id="24" w:author="Andrea Mydosh" w:date="2021-08-20T08:39:00Z"/>
          <w:color w:val="000000" w:themeColor="text1"/>
        </w:rPr>
      </w:pPr>
      <w:ins w:id="25" w:author="Andrea Mydosh" w:date="2021-08-20T08:39:00Z">
        <w:r>
          <w:rPr>
            <w:color w:val="000000" w:themeColor="text1"/>
          </w:rPr>
          <w:t>Create a di</w:t>
        </w:r>
      </w:ins>
      <w:ins w:id="26" w:author="Andrea Mydosh" w:date="2021-08-20T08:38:00Z">
        <w:r w:rsidRPr="00E20B4C">
          <w:rPr>
            <w:color w:val="000000" w:themeColor="text1"/>
            <w:rPrChange w:id="27" w:author="Andrea Mydosh" w:date="2021-08-20T08:38:00Z">
              <w:rPr>
                <w:color w:val="FF0000"/>
              </w:rPr>
            </w:rPrChange>
          </w:rPr>
          <w:t xml:space="preserve">gital platform for storage of </w:t>
        </w:r>
      </w:ins>
      <w:ins w:id="28" w:author="Andrea Mydosh" w:date="2021-08-20T08:39:00Z">
        <w:r>
          <w:rPr>
            <w:color w:val="000000" w:themeColor="text1"/>
          </w:rPr>
          <w:t xml:space="preserve">user (client) </w:t>
        </w:r>
      </w:ins>
      <w:ins w:id="29" w:author="Andrea Mydosh" w:date="2021-08-20T08:38:00Z">
        <w:r w:rsidRPr="00E20B4C">
          <w:rPr>
            <w:color w:val="000000" w:themeColor="text1"/>
            <w:rPrChange w:id="30" w:author="Andrea Mydosh" w:date="2021-08-20T08:38:00Z">
              <w:rPr>
                <w:color w:val="FF0000"/>
              </w:rPr>
            </w:rPrChange>
          </w:rPr>
          <w:t>credential information</w:t>
        </w:r>
      </w:ins>
      <w:ins w:id="31" w:author="Andrea Mydosh" w:date="2021-08-20T08:39:00Z">
        <w:r>
          <w:rPr>
            <w:color w:val="000000" w:themeColor="text1"/>
          </w:rPr>
          <w:t xml:space="preserve">. </w:t>
        </w:r>
      </w:ins>
    </w:p>
    <w:p w14:paraId="4F2CC118" w14:textId="17831384" w:rsidR="00E20B4C" w:rsidRPr="006B2E3F" w:rsidRDefault="00E20B4C" w:rsidP="00E20B4C">
      <w:pPr>
        <w:pStyle w:val="ListParagraph"/>
        <w:numPr>
          <w:ilvl w:val="2"/>
          <w:numId w:val="1"/>
        </w:numPr>
        <w:rPr>
          <w:ins w:id="32" w:author="Andrea Mydosh" w:date="2021-08-20T08:39:00Z"/>
          <w:b/>
          <w:bCs/>
          <w:color w:val="000000" w:themeColor="text1"/>
          <w:rPrChange w:id="33" w:author="Andrea Mydosh" w:date="2021-08-20T08:44:00Z">
            <w:rPr>
              <w:ins w:id="34" w:author="Andrea Mydosh" w:date="2021-08-20T08:39:00Z"/>
              <w:color w:val="000000" w:themeColor="text1"/>
            </w:rPr>
          </w:rPrChange>
        </w:rPr>
      </w:pPr>
      <w:ins w:id="35" w:author="Andrea Mydosh" w:date="2021-08-20T08:39:00Z">
        <w:r w:rsidRPr="006B2E3F">
          <w:rPr>
            <w:b/>
            <w:bCs/>
            <w:color w:val="000000" w:themeColor="text1"/>
            <w:rPrChange w:id="36" w:author="Andrea Mydosh" w:date="2021-08-20T08:44:00Z">
              <w:rPr>
                <w:color w:val="000000" w:themeColor="text1"/>
              </w:rPr>
            </w:rPrChange>
          </w:rPr>
          <w:t>Tech Stack:</w:t>
        </w:r>
      </w:ins>
    </w:p>
    <w:p w14:paraId="1A906654" w14:textId="34EF3D1C" w:rsidR="00E20B4C" w:rsidRDefault="00E20B4C" w:rsidP="00E20B4C">
      <w:pPr>
        <w:pStyle w:val="ListParagraph"/>
        <w:numPr>
          <w:ilvl w:val="3"/>
          <w:numId w:val="1"/>
        </w:numPr>
        <w:rPr>
          <w:ins w:id="37" w:author="Andrea Mydosh" w:date="2021-08-20T08:39:00Z"/>
          <w:color w:val="000000" w:themeColor="text1"/>
        </w:rPr>
      </w:pPr>
      <w:ins w:id="38" w:author="Andrea Mydosh" w:date="2021-08-20T08:39:00Z">
        <w:r>
          <w:rPr>
            <w:color w:val="000000" w:themeColor="text1"/>
          </w:rPr>
          <w:t>Java</w:t>
        </w:r>
      </w:ins>
    </w:p>
    <w:p w14:paraId="5908286C" w14:textId="06D96058" w:rsidR="00E20B4C" w:rsidRDefault="00E20B4C" w:rsidP="00E20B4C">
      <w:pPr>
        <w:pStyle w:val="ListParagraph"/>
        <w:numPr>
          <w:ilvl w:val="3"/>
          <w:numId w:val="1"/>
        </w:numPr>
        <w:rPr>
          <w:ins w:id="39" w:author="Andrea Mydosh" w:date="2021-08-20T08:40:00Z"/>
          <w:color w:val="000000" w:themeColor="text1"/>
        </w:rPr>
      </w:pPr>
      <w:ins w:id="40" w:author="Andrea Mydosh" w:date="2021-08-20T08:39:00Z">
        <w:r>
          <w:rPr>
            <w:color w:val="000000" w:themeColor="text1"/>
          </w:rPr>
          <w:t>File Handling</w:t>
        </w:r>
      </w:ins>
    </w:p>
    <w:p w14:paraId="5C51B834" w14:textId="1C5F3EE0" w:rsidR="00E20B4C" w:rsidRDefault="00E20B4C" w:rsidP="00E20B4C">
      <w:pPr>
        <w:pStyle w:val="ListParagraph"/>
        <w:numPr>
          <w:ilvl w:val="4"/>
          <w:numId w:val="1"/>
        </w:numPr>
        <w:rPr>
          <w:ins w:id="41" w:author="Andrea Mydosh" w:date="2021-08-20T08:39:00Z"/>
          <w:color w:val="000000" w:themeColor="text1"/>
        </w:rPr>
        <w:pPrChange w:id="42" w:author="Andrea Mydosh" w:date="2021-08-20T08:40:00Z">
          <w:pPr>
            <w:pStyle w:val="ListParagraph"/>
            <w:numPr>
              <w:ilvl w:val="3"/>
              <w:numId w:val="1"/>
            </w:numPr>
            <w:ind w:left="2880" w:hanging="360"/>
          </w:pPr>
        </w:pPrChange>
      </w:pPr>
      <w:ins w:id="43" w:author="Andrea Mydosh" w:date="2021-08-20T08:40:00Z">
        <w:r>
          <w:rPr>
            <w:color w:val="000000" w:themeColor="text1"/>
          </w:rPr>
          <w:t>Read / Write / Add / Delete Files</w:t>
        </w:r>
      </w:ins>
    </w:p>
    <w:p w14:paraId="47B48667" w14:textId="13416A8F" w:rsidR="00E20B4C" w:rsidRDefault="00E20B4C" w:rsidP="00E20B4C">
      <w:pPr>
        <w:pStyle w:val="ListParagraph"/>
        <w:numPr>
          <w:ilvl w:val="3"/>
          <w:numId w:val="1"/>
        </w:numPr>
        <w:rPr>
          <w:ins w:id="44" w:author="Andrea Mydosh" w:date="2021-08-20T08:39:00Z"/>
          <w:color w:val="000000" w:themeColor="text1"/>
        </w:rPr>
      </w:pPr>
      <w:ins w:id="45" w:author="Andrea Mydosh" w:date="2021-08-20T08:39:00Z">
        <w:r>
          <w:rPr>
            <w:color w:val="000000" w:themeColor="text1"/>
          </w:rPr>
          <w:t>Exception Handling</w:t>
        </w:r>
      </w:ins>
    </w:p>
    <w:p w14:paraId="4FA1A23A" w14:textId="2E05533C" w:rsidR="00E20B4C" w:rsidRDefault="00E20B4C" w:rsidP="00E20B4C">
      <w:pPr>
        <w:pStyle w:val="ListParagraph"/>
        <w:numPr>
          <w:ilvl w:val="3"/>
          <w:numId w:val="1"/>
        </w:numPr>
        <w:rPr>
          <w:ins w:id="46" w:author="Andrea Mydosh" w:date="2021-08-20T08:40:00Z"/>
          <w:color w:val="000000" w:themeColor="text1"/>
        </w:rPr>
      </w:pPr>
      <w:ins w:id="47" w:author="Andrea Mydosh" w:date="2021-08-20T08:40:00Z">
        <w:r>
          <w:rPr>
            <w:color w:val="000000" w:themeColor="text1"/>
          </w:rPr>
          <w:t>Data Structures:</w:t>
        </w:r>
      </w:ins>
    </w:p>
    <w:p w14:paraId="1D5701EF" w14:textId="7320299E" w:rsidR="00E20B4C" w:rsidRDefault="00E20B4C" w:rsidP="00E20B4C">
      <w:pPr>
        <w:pStyle w:val="ListParagraph"/>
        <w:numPr>
          <w:ilvl w:val="4"/>
          <w:numId w:val="1"/>
        </w:numPr>
        <w:rPr>
          <w:ins w:id="48" w:author="Andrea Mydosh" w:date="2021-08-20T08:41:00Z"/>
          <w:color w:val="FF0000"/>
        </w:rPr>
      </w:pPr>
      <w:proofErr w:type="spellStart"/>
      <w:ins w:id="49" w:author="Andrea Mydosh" w:date="2021-08-20T08:40:00Z">
        <w:r w:rsidRPr="00E20B4C">
          <w:rPr>
            <w:color w:val="FF0000"/>
            <w:rPrChange w:id="50" w:author="Andrea Mydosh" w:date="2021-08-20T08:40:00Z">
              <w:rPr>
                <w:color w:val="000000" w:themeColor="text1"/>
              </w:rPr>
            </w:rPrChange>
          </w:rPr>
          <w:t>Asdfasdf</w:t>
        </w:r>
      </w:ins>
      <w:proofErr w:type="spellEnd"/>
    </w:p>
    <w:p w14:paraId="33E99A9F" w14:textId="77777777" w:rsidR="00E20B4C" w:rsidRPr="00E20B4C" w:rsidRDefault="00E20B4C" w:rsidP="00E20B4C">
      <w:pPr>
        <w:rPr>
          <w:ins w:id="51" w:author="Andrea Mydosh" w:date="2021-08-20T08:40:00Z"/>
          <w:color w:val="FF0000"/>
          <w:rPrChange w:id="52" w:author="Andrea Mydosh" w:date="2021-08-20T08:41:00Z">
            <w:rPr>
              <w:ins w:id="53" w:author="Andrea Mydosh" w:date="2021-08-20T08:40:00Z"/>
              <w:color w:val="000000" w:themeColor="text1"/>
            </w:rPr>
          </w:rPrChange>
        </w:rPr>
        <w:pPrChange w:id="54" w:author="Andrea Mydosh" w:date="2021-08-20T08:41:00Z">
          <w:pPr>
            <w:pStyle w:val="ListParagraph"/>
            <w:numPr>
              <w:ilvl w:val="4"/>
              <w:numId w:val="1"/>
            </w:numPr>
            <w:ind w:left="3600" w:hanging="360"/>
          </w:pPr>
        </w:pPrChange>
      </w:pPr>
    </w:p>
    <w:p w14:paraId="5B197009" w14:textId="5C4B6B17" w:rsidR="00E20B4C" w:rsidRPr="00E20B4C" w:rsidRDefault="00E20B4C" w:rsidP="00E20B4C">
      <w:pPr>
        <w:pStyle w:val="ListParagraph"/>
        <w:numPr>
          <w:ilvl w:val="0"/>
          <w:numId w:val="1"/>
        </w:numPr>
        <w:rPr>
          <w:ins w:id="55" w:author="Andrea Mydosh" w:date="2021-08-20T08:41:00Z"/>
          <w:b/>
          <w:bCs/>
          <w:color w:val="000000" w:themeColor="text1"/>
          <w:rPrChange w:id="56" w:author="Andrea Mydosh" w:date="2021-08-20T08:41:00Z">
            <w:rPr>
              <w:ins w:id="57" w:author="Andrea Mydosh" w:date="2021-08-20T08:41:00Z"/>
            </w:rPr>
          </w:rPrChange>
        </w:rPr>
        <w:pPrChange w:id="58" w:author="Andrea Mydosh" w:date="2021-08-20T08:41:00Z">
          <w:pPr/>
        </w:pPrChange>
      </w:pPr>
      <w:ins w:id="59" w:author="Andrea Mydosh" w:date="2021-08-20T08:41:00Z">
        <w:r w:rsidRPr="00E20B4C">
          <w:rPr>
            <w:b/>
            <w:bCs/>
            <w:color w:val="000000" w:themeColor="text1"/>
            <w:rPrChange w:id="60" w:author="Andrea Mydosh" w:date="2021-08-20T08:41:00Z">
              <w:rPr>
                <w:color w:val="000000" w:themeColor="text1"/>
              </w:rPr>
            </w:rPrChange>
          </w:rPr>
          <w:t>Architecture Diagram / Flow Chart:</w:t>
        </w:r>
        <w:r>
          <w:rPr>
            <w:b/>
            <w:bCs/>
            <w:color w:val="000000" w:themeColor="text1"/>
          </w:rPr>
          <w:t xml:space="preserve"> </w:t>
        </w:r>
      </w:ins>
    </w:p>
    <w:p w14:paraId="388E9CA6" w14:textId="156F5FF3" w:rsidR="00E20B4C" w:rsidRPr="00E20B4C" w:rsidRDefault="00E20B4C" w:rsidP="00E20B4C">
      <w:pPr>
        <w:pStyle w:val="ListParagraph"/>
        <w:numPr>
          <w:ilvl w:val="1"/>
          <w:numId w:val="1"/>
        </w:numPr>
        <w:rPr>
          <w:ins w:id="61" w:author="Andrea Mydosh" w:date="2021-08-20T08:43:00Z"/>
          <w:b/>
          <w:bCs/>
          <w:color w:val="000000" w:themeColor="text1"/>
          <w:rPrChange w:id="62" w:author="Andrea Mydosh" w:date="2021-08-20T08:43:00Z">
            <w:rPr>
              <w:ins w:id="63" w:author="Andrea Mydosh" w:date="2021-08-20T08:43:00Z"/>
              <w:color w:val="FF0000"/>
            </w:rPr>
          </w:rPrChange>
        </w:rPr>
      </w:pPr>
      <w:ins w:id="64" w:author="Andrea Mydosh" w:date="2021-08-20T08:41:00Z">
        <w:r w:rsidRPr="00E35F10">
          <w:rPr>
            <w:color w:val="FF0000"/>
          </w:rPr>
          <w:t>screen shot image</w:t>
        </w:r>
      </w:ins>
    </w:p>
    <w:p w14:paraId="6CC0A7B8" w14:textId="77777777" w:rsidR="00E20B4C" w:rsidRPr="00E20B4C" w:rsidRDefault="00E20B4C" w:rsidP="00E20B4C">
      <w:pPr>
        <w:rPr>
          <w:ins w:id="65" w:author="Andrea Mydosh" w:date="2021-08-20T08:41:00Z"/>
          <w:b/>
          <w:bCs/>
          <w:color w:val="000000" w:themeColor="text1"/>
          <w:rPrChange w:id="66" w:author="Andrea Mydosh" w:date="2021-08-20T08:43:00Z">
            <w:rPr>
              <w:ins w:id="67" w:author="Andrea Mydosh" w:date="2021-08-20T08:41:00Z"/>
              <w:color w:val="FF0000"/>
            </w:rPr>
          </w:rPrChange>
        </w:rPr>
        <w:pPrChange w:id="68" w:author="Andrea Mydosh" w:date="2021-08-20T08:43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</w:p>
    <w:p w14:paraId="65FAABC2" w14:textId="63B4D336" w:rsidR="00E20B4C" w:rsidRPr="00E20B4C" w:rsidRDefault="00E20B4C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69" w:author="Andrea Mydosh" w:date="2021-08-20T08:43:00Z">
            <w:rPr/>
          </w:rPrChange>
        </w:rPr>
        <w:pPrChange w:id="70" w:author="Andrea Mydosh" w:date="2021-08-20T08:41:00Z">
          <w:pPr/>
        </w:pPrChange>
      </w:pPr>
      <w:ins w:id="71" w:author="Andrea Mydosh" w:date="2021-08-20T08:41:00Z">
        <w:r w:rsidRPr="00E20B4C">
          <w:rPr>
            <w:b/>
            <w:bCs/>
            <w:color w:val="000000" w:themeColor="text1"/>
            <w:rPrChange w:id="72" w:author="Andrea Mydosh" w:date="2021-08-20T08:43:00Z">
              <w:rPr>
                <w:color w:val="FF0000"/>
              </w:rPr>
            </w:rPrChange>
          </w:rPr>
          <w:t>Project User Stories (Agile &amp; Scrum</w:t>
        </w:r>
      </w:ins>
      <w:ins w:id="73" w:author="Andrea Mydosh" w:date="2021-08-20T08:42:00Z">
        <w:r w:rsidRPr="00E20B4C">
          <w:rPr>
            <w:b/>
            <w:bCs/>
            <w:color w:val="000000" w:themeColor="text1"/>
            <w:rPrChange w:id="74" w:author="Andrea Mydosh" w:date="2021-08-20T08:43:00Z">
              <w:rPr>
                <w:color w:val="FF0000"/>
              </w:rPr>
            </w:rPrChange>
          </w:rPr>
          <w:t>):</w:t>
        </w:r>
      </w:ins>
    </w:p>
    <w:p w14:paraId="1E85FCC0" w14:textId="3AAC13CF" w:rsidR="00763EF0" w:rsidRPr="00E35F10" w:rsidDel="00E20B4C" w:rsidRDefault="00763EF0" w:rsidP="00763EF0">
      <w:pPr>
        <w:rPr>
          <w:del w:id="75" w:author="Andrea Mydosh" w:date="2021-08-20T08:40:00Z"/>
          <w:color w:val="FF0000"/>
        </w:rPr>
      </w:pPr>
      <w:del w:id="76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153E1650" w14:textId="7680B660" w:rsidR="00763EF0" w:rsidRPr="00E35F10" w:rsidDel="00E20B4C" w:rsidRDefault="00763EF0" w:rsidP="00763EF0">
      <w:pPr>
        <w:rPr>
          <w:del w:id="77" w:author="Andrea Mydosh" w:date="2021-08-20T08:40:00Z"/>
          <w:color w:val="FF0000"/>
        </w:rPr>
      </w:pPr>
      <w:del w:id="78" w:author="Andrea Mydosh" w:date="2021-08-20T08:40:00Z">
        <w:r w:rsidRPr="00E35F10" w:rsidDel="00E20B4C">
          <w:rPr>
            <w:color w:val="FF0000"/>
          </w:rPr>
          <w:tab/>
          <w:delText>1.1  project description</w:delText>
        </w:r>
      </w:del>
    </w:p>
    <w:p w14:paraId="09EAB642" w14:textId="42E17A55" w:rsidR="00763EF0" w:rsidRPr="00E35F10" w:rsidDel="00E20B4C" w:rsidRDefault="00763EF0" w:rsidP="00763EF0">
      <w:pPr>
        <w:rPr>
          <w:del w:id="79" w:author="Andrea Mydosh" w:date="2021-08-20T08:40:00Z"/>
          <w:color w:val="FF0000"/>
        </w:rPr>
      </w:pPr>
      <w:del w:id="80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1.1.2 Tech stack:</w:delText>
        </w:r>
        <w:r w:rsidRPr="00E35F10" w:rsidDel="00E20B4C">
          <w:rPr>
            <w:color w:val="FF0000"/>
          </w:rPr>
          <w:tab/>
        </w:r>
      </w:del>
    </w:p>
    <w:p w14:paraId="0C5EC87D" w14:textId="5F1EF9A6" w:rsidR="00763EF0" w:rsidRPr="00E35F10" w:rsidDel="00E20B4C" w:rsidRDefault="00763EF0" w:rsidP="00763EF0">
      <w:pPr>
        <w:rPr>
          <w:del w:id="81" w:author="Andrea Mydosh" w:date="2021-08-20T08:40:00Z"/>
          <w:color w:val="FF0000"/>
        </w:rPr>
      </w:pPr>
      <w:del w:id="82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Java</w:delText>
        </w:r>
      </w:del>
    </w:p>
    <w:p w14:paraId="2B3E13F7" w14:textId="425C4F4A" w:rsidR="00763EF0" w:rsidRPr="00E35F10" w:rsidDel="00E20B4C" w:rsidRDefault="00763EF0" w:rsidP="00763EF0">
      <w:pPr>
        <w:rPr>
          <w:del w:id="83" w:author="Andrea Mydosh" w:date="2021-08-20T08:40:00Z"/>
          <w:color w:val="FF0000"/>
        </w:rPr>
      </w:pPr>
      <w:del w:id="84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File Handling</w:delText>
        </w:r>
      </w:del>
    </w:p>
    <w:p w14:paraId="0790B92F" w14:textId="6A5A98A1" w:rsidR="00763EF0" w:rsidRPr="00E35F10" w:rsidDel="00E20B4C" w:rsidRDefault="00763EF0" w:rsidP="00763EF0">
      <w:pPr>
        <w:rPr>
          <w:del w:id="85" w:author="Andrea Mydosh" w:date="2021-08-20T08:40:00Z"/>
          <w:color w:val="FF0000"/>
        </w:rPr>
      </w:pPr>
      <w:del w:id="86" w:author="Andrea Mydosh" w:date="2021-08-20T08:40:00Z"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</w:r>
        <w:r w:rsidRPr="00E35F10" w:rsidDel="00E20B4C">
          <w:rPr>
            <w:color w:val="FF0000"/>
          </w:rPr>
          <w:tab/>
          <w:delText>-&gt; datastructure</w:delText>
        </w:r>
      </w:del>
    </w:p>
    <w:p w14:paraId="561CFA5E" w14:textId="309E5505" w:rsidR="00763EF0" w:rsidRPr="00E35F10" w:rsidDel="00E20B4C" w:rsidRDefault="00763EF0" w:rsidP="00763EF0">
      <w:pPr>
        <w:rPr>
          <w:del w:id="87" w:author="Andrea Mydosh" w:date="2021-08-20T08:40:00Z"/>
          <w:color w:val="FF0000"/>
        </w:rPr>
      </w:pPr>
      <w:del w:id="88" w:author="Andrea Mydosh" w:date="2021-08-20T08:40:00Z">
        <w:r w:rsidRPr="00E35F10" w:rsidDel="00E20B4C">
          <w:rPr>
            <w:color w:val="FF0000"/>
          </w:rPr>
          <w:delText>---</w:delText>
        </w:r>
      </w:del>
    </w:p>
    <w:p w14:paraId="30BDCE2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</w:r>
    </w:p>
    <w:p w14:paraId="7C9983A1" w14:textId="0A1F647F" w:rsidR="00763EF0" w:rsidRPr="00E35F10" w:rsidDel="00E20B4C" w:rsidRDefault="00763EF0" w:rsidP="00763EF0">
      <w:pPr>
        <w:rPr>
          <w:del w:id="89" w:author="Andrea Mydosh" w:date="2021-08-20T08:41:00Z"/>
          <w:color w:val="FF0000"/>
        </w:rPr>
      </w:pPr>
      <w:del w:id="90" w:author="Andrea Mydosh" w:date="2021-08-20T08:41:00Z">
        <w:r w:rsidRPr="00E35F10" w:rsidDel="00E20B4C">
          <w:rPr>
            <w:color w:val="FF0000"/>
          </w:rPr>
          <w:delText>-&gt; 2. Arch</w:delText>
        </w:r>
        <w:r w:rsidR="00E35F10" w:rsidDel="00E20B4C">
          <w:rPr>
            <w:color w:val="FF0000"/>
          </w:rPr>
          <w:delText>i</w:delText>
        </w:r>
        <w:r w:rsidRPr="00E35F10" w:rsidDel="00E20B4C">
          <w:rPr>
            <w:color w:val="FF0000"/>
          </w:rPr>
          <w:delText>tecture diagram / flow chart</w:delText>
        </w:r>
      </w:del>
    </w:p>
    <w:p w14:paraId="285BA7CF" w14:textId="715F14B4" w:rsidR="00763EF0" w:rsidRPr="00E35F10" w:rsidDel="00E20B4C" w:rsidRDefault="00763EF0" w:rsidP="00763EF0">
      <w:pPr>
        <w:rPr>
          <w:del w:id="91" w:author="Andrea Mydosh" w:date="2021-08-20T08:41:00Z"/>
          <w:color w:val="FF0000"/>
        </w:rPr>
      </w:pPr>
      <w:del w:id="92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5F416E77" w14:textId="545845DE" w:rsidR="00763EF0" w:rsidRPr="00E35F10" w:rsidDel="00E20B4C" w:rsidRDefault="00763EF0" w:rsidP="00763EF0">
      <w:pPr>
        <w:rPr>
          <w:del w:id="93" w:author="Andrea Mydosh" w:date="2021-08-20T08:41:00Z"/>
          <w:color w:val="FF0000"/>
        </w:rPr>
      </w:pPr>
      <w:del w:id="94" w:author="Andrea Mydosh" w:date="2021-08-20T08:41:00Z">
        <w:r w:rsidRPr="00E35F10" w:rsidDel="00E20B4C">
          <w:rPr>
            <w:color w:val="FF0000"/>
          </w:rPr>
          <w:delText>screen shot image</w:delText>
        </w:r>
      </w:del>
    </w:p>
    <w:p w14:paraId="6C37A2E5" w14:textId="597D40CB" w:rsidR="00763EF0" w:rsidRPr="00E35F10" w:rsidDel="00E20B4C" w:rsidRDefault="00763EF0" w:rsidP="00763EF0">
      <w:pPr>
        <w:rPr>
          <w:del w:id="95" w:author="Andrea Mydosh" w:date="2021-08-20T08:41:00Z"/>
          <w:color w:val="FF0000"/>
        </w:rPr>
      </w:pPr>
      <w:del w:id="96" w:author="Andrea Mydosh" w:date="2021-08-20T08:41:00Z">
        <w:r w:rsidRPr="00E35F10" w:rsidDel="00E20B4C">
          <w:rPr>
            <w:color w:val="FF0000"/>
          </w:rPr>
          <w:delText>---</w:delText>
        </w:r>
      </w:del>
    </w:p>
    <w:p w14:paraId="2D7118F6" w14:textId="19E862E1" w:rsidR="00763EF0" w:rsidRPr="00E35F10" w:rsidDel="00E20B4C" w:rsidRDefault="00763EF0" w:rsidP="00763EF0">
      <w:pPr>
        <w:rPr>
          <w:del w:id="97" w:author="Andrea Mydosh" w:date="2021-08-20T08:42:00Z"/>
          <w:color w:val="FF0000"/>
        </w:rPr>
      </w:pPr>
    </w:p>
    <w:p w14:paraId="66D77340" w14:textId="03261D1F" w:rsidR="00763EF0" w:rsidRPr="00E35F10" w:rsidDel="00E20B4C" w:rsidRDefault="00763EF0" w:rsidP="00763EF0">
      <w:pPr>
        <w:rPr>
          <w:del w:id="98" w:author="Andrea Mydosh" w:date="2021-08-20T08:42:00Z"/>
          <w:color w:val="FF0000"/>
        </w:rPr>
      </w:pPr>
      <w:del w:id="99" w:author="Andrea Mydosh" w:date="2021-08-20T08:42:00Z">
        <w:r w:rsidRPr="00E35F10" w:rsidDel="00E20B4C">
          <w:rPr>
            <w:color w:val="FF0000"/>
          </w:rPr>
          <w:delText>-&gt; 2. Project Users Stories : ( Agile and Scrum )</w:delText>
        </w:r>
      </w:del>
    </w:p>
    <w:p w14:paraId="726D4EF0" w14:textId="6837D765" w:rsidR="00763EF0" w:rsidRPr="00E35F10" w:rsidDel="00E20B4C" w:rsidRDefault="00763EF0" w:rsidP="00763EF0">
      <w:pPr>
        <w:rPr>
          <w:del w:id="100" w:author="Andrea Mydosh" w:date="2021-08-20T08:42:00Z"/>
          <w:color w:val="FF0000"/>
        </w:rPr>
      </w:pPr>
      <w:del w:id="101" w:author="Andrea Mydosh" w:date="2021-08-20T08:42:00Z">
        <w:r w:rsidRPr="00E35F10" w:rsidDel="00E20B4C">
          <w:rPr>
            <w:color w:val="FF0000"/>
          </w:rPr>
          <w:delText>---</w:delText>
        </w:r>
      </w:del>
    </w:p>
    <w:p w14:paraId="667A549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idea --&gt; </w:t>
      </w:r>
      <w:proofErr w:type="gramStart"/>
      <w:r w:rsidRPr="00E35F10">
        <w:rPr>
          <w:color w:val="FF0000"/>
        </w:rPr>
        <w:t>users</w:t>
      </w:r>
      <w:proofErr w:type="gramEnd"/>
      <w:r w:rsidRPr="00E35F10">
        <w:rPr>
          <w:color w:val="FF0000"/>
        </w:rPr>
        <w:t xml:space="preserve"> stories</w:t>
      </w:r>
    </w:p>
    <w:p w14:paraId="7E0BBAA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-&gt; </w:t>
      </w:r>
      <w:proofErr w:type="gramStart"/>
      <w:r w:rsidRPr="00E35F10">
        <w:rPr>
          <w:color w:val="FF0000"/>
        </w:rPr>
        <w:t>jeera  --</w:t>
      </w:r>
      <w:proofErr w:type="gramEnd"/>
      <w:r w:rsidRPr="00E35F10">
        <w:rPr>
          <w:color w:val="FF0000"/>
        </w:rPr>
        <w:t xml:space="preserve">&gt; too -&gt; write users stories  -&gt; screen shots -&gt; </w:t>
      </w:r>
    </w:p>
    <w:p w14:paraId="2304B9C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spellStart"/>
      <w:r w:rsidRPr="00E35F10">
        <w:rPr>
          <w:color w:val="FF0000"/>
        </w:rPr>
        <w:t>eg</w:t>
      </w:r>
      <w:proofErr w:type="spellEnd"/>
      <w:r w:rsidRPr="00E35F10">
        <w:rPr>
          <w:color w:val="FF0000"/>
        </w:rPr>
        <w:t>:</w:t>
      </w:r>
    </w:p>
    <w:p w14:paraId="0B92B397" w14:textId="4D9F9A84" w:rsidR="0044678A" w:rsidRPr="0044678A" w:rsidRDefault="00763EF0" w:rsidP="0044678A">
      <w:pPr>
        <w:pStyle w:val="ListParagraph"/>
        <w:numPr>
          <w:ilvl w:val="0"/>
          <w:numId w:val="2"/>
        </w:numPr>
        <w:rPr>
          <w:ins w:id="102" w:author="Andrea Mydosh" w:date="2021-08-20T08:50:00Z"/>
          <w:color w:val="FF0000"/>
          <w:rPrChange w:id="103" w:author="Andrea Mydosh" w:date="2021-08-20T08:50:00Z">
            <w:rPr>
              <w:ins w:id="104" w:author="Andrea Mydosh" w:date="2021-08-20T08:50:00Z"/>
            </w:rPr>
          </w:rPrChange>
        </w:rPr>
        <w:pPrChange w:id="105" w:author="Andrea Mydosh" w:date="2021-08-20T08:50:00Z">
          <w:pPr/>
        </w:pPrChange>
      </w:pPr>
      <w:del w:id="106" w:author="Andrea Mydosh" w:date="2021-08-20T08:50:00Z">
        <w:r w:rsidRPr="0044678A" w:rsidDel="0044678A">
          <w:rPr>
            <w:color w:val="FF0000"/>
            <w:rPrChange w:id="107" w:author="Andrea Mydosh" w:date="2021-08-20T08:50:00Z">
              <w:rPr/>
            </w:rPrChange>
          </w:rPr>
          <w:tab/>
          <w:delText xml:space="preserve">1. </w:delText>
        </w:r>
      </w:del>
      <w:ins w:id="108" w:author="Andrea Mydosh" w:date="2021-08-20T08:49:00Z">
        <w:r w:rsidR="0044678A" w:rsidRPr="0044678A">
          <w:rPr>
            <w:color w:val="FF0000"/>
            <w:rPrChange w:id="109" w:author="Andrea Mydosh" w:date="2021-08-20T08:50:00Z">
              <w:rPr/>
            </w:rPrChange>
          </w:rPr>
          <w:t xml:space="preserve">As a developer, I want to build a login page that allows for </w:t>
        </w:r>
      </w:ins>
      <w:ins w:id="110" w:author="Andrea Mydosh" w:date="2021-08-20T08:50:00Z">
        <w:r w:rsidR="0044678A" w:rsidRPr="0044678A">
          <w:rPr>
            <w:color w:val="FF0000"/>
            <w:rPrChange w:id="111" w:author="Andrea Mydosh" w:date="2021-08-20T08:50:00Z">
              <w:rPr/>
            </w:rPrChange>
          </w:rPr>
          <w:t>clients to login to the system.</w:t>
        </w:r>
      </w:ins>
    </w:p>
    <w:p w14:paraId="5BB5197C" w14:textId="3B8BCD1E" w:rsidR="0044678A" w:rsidRDefault="0044678A" w:rsidP="0044678A">
      <w:pPr>
        <w:pStyle w:val="ListParagraph"/>
        <w:numPr>
          <w:ilvl w:val="0"/>
          <w:numId w:val="2"/>
        </w:numPr>
        <w:rPr>
          <w:ins w:id="112" w:author="Andrea Mydosh" w:date="2021-08-20T08:50:00Z"/>
          <w:color w:val="FF0000"/>
        </w:rPr>
      </w:pPr>
      <w:ins w:id="113" w:author="Andrea Mydosh" w:date="2021-08-20T08:50:00Z">
        <w:r>
          <w:rPr>
            <w:color w:val="FF0000"/>
          </w:rPr>
          <w:t>As a developer, I want to build a login page that allows for admin users to login to the system.</w:t>
        </w:r>
      </w:ins>
    </w:p>
    <w:p w14:paraId="7D48D076" w14:textId="5A4EF937" w:rsidR="0044678A" w:rsidRPr="0044678A" w:rsidRDefault="0044678A" w:rsidP="0044678A">
      <w:pPr>
        <w:pStyle w:val="ListParagraph"/>
        <w:numPr>
          <w:ilvl w:val="0"/>
          <w:numId w:val="2"/>
        </w:numPr>
        <w:rPr>
          <w:ins w:id="114" w:author="Andrea Mydosh" w:date="2021-08-20T08:49:00Z"/>
          <w:color w:val="FF0000"/>
          <w:rPrChange w:id="115" w:author="Andrea Mydosh" w:date="2021-08-20T08:50:00Z">
            <w:rPr>
              <w:ins w:id="116" w:author="Andrea Mydosh" w:date="2021-08-20T08:49:00Z"/>
            </w:rPr>
          </w:rPrChange>
        </w:rPr>
        <w:pPrChange w:id="117" w:author="Andrea Mydosh" w:date="2021-08-20T08:50:00Z">
          <w:pPr/>
        </w:pPrChange>
      </w:pPr>
      <w:ins w:id="118" w:author="Andrea Mydosh" w:date="2021-08-20T08:50:00Z">
        <w:r>
          <w:rPr>
            <w:color w:val="FF0000"/>
          </w:rPr>
          <w:t xml:space="preserve">As a developer, I want to authenticate </w:t>
        </w:r>
      </w:ins>
    </w:p>
    <w:p w14:paraId="07575C10" w14:textId="53B616BA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3D738CB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14E9CCC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860C92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6411AA1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14B82FA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7908923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58DF7BC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109BD1DE" w14:textId="77777777" w:rsidR="00763EF0" w:rsidRPr="00E35F10" w:rsidRDefault="00763EF0" w:rsidP="00763EF0">
      <w:pPr>
        <w:rPr>
          <w:color w:val="FF0000"/>
        </w:rPr>
      </w:pPr>
    </w:p>
    <w:p w14:paraId="44CEE5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 xml:space="preserve">Sprint 1 </w:t>
      </w:r>
      <w:proofErr w:type="gramStart"/>
      <w:r w:rsidRPr="00E35F10">
        <w:rPr>
          <w:color w:val="FF0000"/>
        </w:rPr>
        <w:t>( 1</w:t>
      </w:r>
      <w:proofErr w:type="gramEnd"/>
      <w:r w:rsidRPr="00E35F10">
        <w:rPr>
          <w:color w:val="FF0000"/>
        </w:rPr>
        <w:t>week)</w:t>
      </w:r>
    </w:p>
    <w:p w14:paraId="50586CE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&lt;role&gt;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&lt;feature &gt; so that &lt;goal&gt;</w:t>
      </w:r>
    </w:p>
    <w:p w14:paraId="6B559FCB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digital locker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store my </w:t>
      </w:r>
      <w:proofErr w:type="spellStart"/>
      <w:r w:rsidRPr="00E35F10">
        <w:rPr>
          <w:color w:val="FF0000"/>
        </w:rPr>
        <w:t>credntials</w:t>
      </w:r>
      <w:proofErr w:type="spellEnd"/>
      <w:r w:rsidRPr="00E35F10">
        <w:rPr>
          <w:color w:val="FF0000"/>
        </w:rPr>
        <w:t>.</w:t>
      </w:r>
    </w:p>
    <w:p w14:paraId="4EE0277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registration page so that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can access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08567E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Sprint 2</w:t>
      </w:r>
    </w:p>
    <w:p w14:paraId="79515378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As a user </w:t>
      </w:r>
      <w:proofErr w:type="spellStart"/>
      <w:r w:rsidRPr="00E35F10">
        <w:rPr>
          <w:color w:val="FF0000"/>
        </w:rPr>
        <w:t>i</w:t>
      </w:r>
      <w:proofErr w:type="spellEnd"/>
      <w:r w:rsidRPr="00E35F10">
        <w:rPr>
          <w:color w:val="FF0000"/>
        </w:rPr>
        <w:t xml:space="preserve"> want login page to </w:t>
      </w:r>
      <w:proofErr w:type="spellStart"/>
      <w:r w:rsidRPr="00E35F10">
        <w:rPr>
          <w:color w:val="FF0000"/>
        </w:rPr>
        <w:t>authnticate</w:t>
      </w:r>
      <w:proofErr w:type="spellEnd"/>
      <w:r w:rsidRPr="00E35F10">
        <w:rPr>
          <w:color w:val="FF0000"/>
        </w:rPr>
        <w:t xml:space="preserve"> a user to </w:t>
      </w:r>
      <w:proofErr w:type="spellStart"/>
      <w:r w:rsidRPr="00E35F10">
        <w:rPr>
          <w:color w:val="FF0000"/>
        </w:rPr>
        <w:t>acccess</w:t>
      </w:r>
      <w:proofErr w:type="spell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 xml:space="preserve"> app.</w:t>
      </w:r>
    </w:p>
    <w:p w14:paraId="3FFC13F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 As a dev I want build registration page to enter user in system.</w:t>
      </w:r>
    </w:p>
    <w:p w14:paraId="4496977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603D749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lastRenderedPageBreak/>
        <w:t>Sprint 3</w:t>
      </w:r>
    </w:p>
    <w:p w14:paraId="30ADAB5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5. As a dev I want to build login page so that we can </w:t>
      </w:r>
      <w:proofErr w:type="spellStart"/>
      <w:r w:rsidRPr="00E35F10">
        <w:rPr>
          <w:color w:val="FF0000"/>
        </w:rPr>
        <w:t>authticate</w:t>
      </w:r>
      <w:proofErr w:type="spellEnd"/>
      <w:r w:rsidRPr="00E35F10">
        <w:rPr>
          <w:color w:val="FF0000"/>
        </w:rPr>
        <w:t xml:space="preserve"> user.</w:t>
      </w:r>
    </w:p>
    <w:p w14:paraId="11928864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6. As a dev create user </w:t>
      </w:r>
      <w:proofErr w:type="spellStart"/>
      <w:r w:rsidRPr="00E35F10">
        <w:rPr>
          <w:color w:val="FF0000"/>
        </w:rPr>
        <w:t>interation</w:t>
      </w:r>
      <w:proofErr w:type="spellEnd"/>
      <w:r w:rsidRPr="00E35F10">
        <w:rPr>
          <w:color w:val="FF0000"/>
        </w:rPr>
        <w:t xml:space="preserve"> with console input.</w:t>
      </w:r>
    </w:p>
    <w:p w14:paraId="3D8713C2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>---</w:t>
      </w:r>
    </w:p>
    <w:p w14:paraId="020DD27F" w14:textId="414F332E" w:rsidR="00763EF0" w:rsidDel="00E20B4C" w:rsidRDefault="00763EF0" w:rsidP="00763EF0">
      <w:pPr>
        <w:rPr>
          <w:del w:id="119" w:author="Andrea Mydosh" w:date="2021-08-20T08:42:00Z"/>
          <w:color w:val="FF0000"/>
        </w:rPr>
      </w:pPr>
    </w:p>
    <w:p w14:paraId="166B555D" w14:textId="77777777" w:rsidR="00E20B4C" w:rsidRPr="00E35F10" w:rsidRDefault="00E20B4C" w:rsidP="00763EF0">
      <w:pPr>
        <w:rPr>
          <w:ins w:id="120" w:author="Andrea Mydosh" w:date="2021-08-20T08:42:00Z"/>
          <w:color w:val="FF0000"/>
        </w:rPr>
      </w:pPr>
    </w:p>
    <w:p w14:paraId="6750FD85" w14:textId="4CC59E3F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21" w:author="Andrea Mydosh" w:date="2021-08-20T08:43:00Z">
            <w:rPr/>
          </w:rPrChange>
        </w:rPr>
        <w:pPrChange w:id="122" w:author="Andrea Mydosh" w:date="2021-08-20T08:42:00Z">
          <w:pPr/>
        </w:pPrChange>
      </w:pPr>
      <w:del w:id="123" w:author="Andrea Mydosh" w:date="2021-08-20T08:42:00Z">
        <w:r w:rsidRPr="00E20B4C" w:rsidDel="00E20B4C">
          <w:rPr>
            <w:b/>
            <w:bCs/>
            <w:color w:val="000000" w:themeColor="text1"/>
            <w:rPrChange w:id="124" w:author="Andrea Mydosh" w:date="2021-08-20T08:43:00Z">
              <w:rPr/>
            </w:rPrChange>
          </w:rPr>
          <w:delText xml:space="preserve">-&gt;3. </w:delText>
        </w:r>
      </w:del>
      <w:r w:rsidRPr="00E20B4C">
        <w:rPr>
          <w:b/>
          <w:bCs/>
          <w:color w:val="000000" w:themeColor="text1"/>
          <w:rPrChange w:id="125" w:author="Andrea Mydosh" w:date="2021-08-20T08:43:00Z">
            <w:rPr/>
          </w:rPrChange>
        </w:rPr>
        <w:t>Project git Repositories</w:t>
      </w:r>
      <w:ins w:id="126" w:author="Andrea Mydosh" w:date="2021-08-20T08:43:00Z">
        <w:r w:rsidR="00E20B4C" w:rsidRPr="00E20B4C">
          <w:rPr>
            <w:b/>
            <w:bCs/>
            <w:color w:val="000000" w:themeColor="text1"/>
            <w:rPrChange w:id="127" w:author="Andrea Mydosh" w:date="2021-08-20T08:43:00Z">
              <w:rPr>
                <w:color w:val="FF0000"/>
              </w:rPr>
            </w:rPrChange>
          </w:rPr>
          <w:t>:</w:t>
        </w:r>
      </w:ins>
      <w:del w:id="128" w:author="Andrea Mydosh" w:date="2021-08-20T08:43:00Z">
        <w:r w:rsidRPr="00E20B4C" w:rsidDel="00E20B4C">
          <w:rPr>
            <w:b/>
            <w:bCs/>
            <w:color w:val="000000" w:themeColor="text1"/>
            <w:rPrChange w:id="129" w:author="Andrea Mydosh" w:date="2021-08-20T08:43:00Z">
              <w:rPr/>
            </w:rPrChange>
          </w:rPr>
          <w:delText xml:space="preserve"> -&gt; </w:delText>
        </w:r>
      </w:del>
    </w:p>
    <w:p w14:paraId="291AB7AE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proofErr w:type="gramStart"/>
      <w:r w:rsidRPr="00E35F10">
        <w:rPr>
          <w:color w:val="FF0000"/>
        </w:rPr>
        <w:t>Note :</w:t>
      </w:r>
      <w:proofErr w:type="gramEnd"/>
      <w:r w:rsidRPr="00E35F10">
        <w:rPr>
          <w:color w:val="FF0000"/>
        </w:rPr>
        <w:t xml:space="preserve"> </w:t>
      </w:r>
      <w:proofErr w:type="spellStart"/>
      <w:r w:rsidRPr="00E35F10">
        <w:rPr>
          <w:color w:val="FF0000"/>
        </w:rPr>
        <w:t>MAke</w:t>
      </w:r>
      <w:proofErr w:type="spellEnd"/>
      <w:r w:rsidRPr="00E35F10">
        <w:rPr>
          <w:color w:val="FF0000"/>
        </w:rPr>
        <w:t xml:space="preserve"> sure your </w:t>
      </w:r>
      <w:proofErr w:type="spellStart"/>
      <w:r w:rsidRPr="00E35F10">
        <w:rPr>
          <w:color w:val="FF0000"/>
        </w:rPr>
        <w:t>github</w:t>
      </w:r>
      <w:proofErr w:type="spellEnd"/>
      <w:r w:rsidRPr="00E35F10">
        <w:rPr>
          <w:color w:val="FF0000"/>
        </w:rPr>
        <w:t xml:space="preserve"> is made with your name.</w:t>
      </w:r>
    </w:p>
    <w:p w14:paraId="010548F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1. </w:t>
      </w:r>
      <w:proofErr w:type="gramStart"/>
      <w:r w:rsidRPr="00E35F10">
        <w:rPr>
          <w:color w:val="FF0000"/>
        </w:rPr>
        <w:t>link :</w:t>
      </w:r>
      <w:proofErr w:type="gramEnd"/>
      <w:r w:rsidRPr="00E35F10">
        <w:rPr>
          <w:color w:val="FF0000"/>
        </w:rPr>
        <w:t xml:space="preserve"> https://github.com/wahidKhan74/ems-spring.git</w:t>
      </w:r>
    </w:p>
    <w:p w14:paraId="42CCA21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2. clone </w:t>
      </w:r>
      <w:proofErr w:type="gramStart"/>
      <w:r w:rsidRPr="00E35F10">
        <w:rPr>
          <w:color w:val="FF0000"/>
        </w:rPr>
        <w:t>git :</w:t>
      </w:r>
      <w:proofErr w:type="gramEnd"/>
      <w:r w:rsidRPr="00E35F10">
        <w:rPr>
          <w:color w:val="FF0000"/>
        </w:rPr>
        <w:t xml:space="preserve"> git clone https://github.com/wahidKhan74/ems-spring.git</w:t>
      </w:r>
    </w:p>
    <w:p w14:paraId="3F722F75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3. </w:t>
      </w:r>
      <w:proofErr w:type="spellStart"/>
      <w:r w:rsidRPr="00E35F10">
        <w:rPr>
          <w:color w:val="FF0000"/>
        </w:rPr>
        <w:t>scren</w:t>
      </w:r>
      <w:proofErr w:type="spellEnd"/>
      <w:r w:rsidRPr="00E35F10">
        <w:rPr>
          <w:color w:val="FF0000"/>
        </w:rPr>
        <w:t xml:space="preserve"> </w:t>
      </w:r>
      <w:proofErr w:type="gramStart"/>
      <w:r w:rsidRPr="00E35F10">
        <w:rPr>
          <w:color w:val="FF0000"/>
        </w:rPr>
        <w:t>shot :</w:t>
      </w:r>
      <w:proofErr w:type="gramEnd"/>
      <w:r w:rsidRPr="00E35F10">
        <w:rPr>
          <w:color w:val="FF0000"/>
        </w:rPr>
        <w:t xml:space="preserve"> optional</w:t>
      </w:r>
    </w:p>
    <w:p w14:paraId="1A93732C" w14:textId="35F86EDB" w:rsidR="00763EF0" w:rsidRPr="00E20B4C" w:rsidDel="00E20B4C" w:rsidRDefault="00763EF0" w:rsidP="00E20B4C">
      <w:pPr>
        <w:pStyle w:val="ListParagraph"/>
        <w:numPr>
          <w:ilvl w:val="0"/>
          <w:numId w:val="1"/>
        </w:numPr>
        <w:rPr>
          <w:del w:id="130" w:author="Andrea Mydosh" w:date="2021-08-20T08:42:00Z"/>
          <w:color w:val="FF0000"/>
          <w:rPrChange w:id="131" w:author="Andrea Mydosh" w:date="2021-08-20T08:42:00Z">
            <w:rPr>
              <w:del w:id="132" w:author="Andrea Mydosh" w:date="2021-08-20T08:42:00Z"/>
            </w:rPr>
          </w:rPrChange>
        </w:rPr>
        <w:pPrChange w:id="133" w:author="Andrea Mydosh" w:date="2021-08-20T08:42:00Z">
          <w:pPr/>
        </w:pPrChange>
      </w:pPr>
    </w:p>
    <w:p w14:paraId="16C19DF4" w14:textId="02E1F59E" w:rsidR="00E20B4C" w:rsidRPr="00E35F10" w:rsidRDefault="00E20B4C" w:rsidP="00E20B4C">
      <w:pPr>
        <w:rPr>
          <w:ins w:id="134" w:author="Andrea Mydosh" w:date="2021-08-20T08:42:00Z"/>
        </w:rPr>
        <w:pPrChange w:id="135" w:author="Andrea Mydosh" w:date="2021-08-20T08:42:00Z">
          <w:pPr/>
        </w:pPrChange>
      </w:pPr>
    </w:p>
    <w:p w14:paraId="25B62665" w14:textId="03F0ED20" w:rsidR="00763EF0" w:rsidRPr="00E20B4C" w:rsidDel="00E20B4C" w:rsidRDefault="00763EF0" w:rsidP="00E20B4C">
      <w:pPr>
        <w:pStyle w:val="ListParagraph"/>
        <w:numPr>
          <w:ilvl w:val="0"/>
          <w:numId w:val="1"/>
        </w:numPr>
        <w:rPr>
          <w:del w:id="136" w:author="Andrea Mydosh" w:date="2021-08-20T08:44:00Z"/>
          <w:b/>
          <w:bCs/>
          <w:color w:val="000000" w:themeColor="text1"/>
          <w:rPrChange w:id="137" w:author="Andrea Mydosh" w:date="2021-08-20T08:43:00Z">
            <w:rPr>
              <w:del w:id="138" w:author="Andrea Mydosh" w:date="2021-08-20T08:44:00Z"/>
            </w:rPr>
          </w:rPrChange>
        </w:rPr>
        <w:pPrChange w:id="139" w:author="Andrea Mydosh" w:date="2021-08-20T08:42:00Z">
          <w:pPr/>
        </w:pPrChange>
      </w:pPr>
      <w:del w:id="140" w:author="Andrea Mydosh" w:date="2021-08-20T08:42:00Z">
        <w:r w:rsidRPr="00E20B4C" w:rsidDel="00E20B4C">
          <w:rPr>
            <w:b/>
            <w:bCs/>
            <w:color w:val="000000" w:themeColor="text1"/>
            <w:rPrChange w:id="141" w:author="Andrea Mydosh" w:date="2021-08-20T08:43:00Z">
              <w:rPr/>
            </w:rPrChange>
          </w:rPr>
          <w:delText xml:space="preserve">-&gt;4. </w:delText>
        </w:r>
      </w:del>
      <w:r w:rsidRPr="00E20B4C">
        <w:rPr>
          <w:b/>
          <w:bCs/>
          <w:color w:val="000000" w:themeColor="text1"/>
          <w:rPrChange w:id="142" w:author="Andrea Mydosh" w:date="2021-08-20T08:43:00Z">
            <w:rPr/>
          </w:rPrChange>
        </w:rPr>
        <w:t>How to run p</w:t>
      </w:r>
      <w:ins w:id="143" w:author="Andrea Mydosh" w:date="2021-08-20T08:43:00Z">
        <w:r w:rsidR="00E20B4C" w:rsidRPr="00E20B4C">
          <w:rPr>
            <w:b/>
            <w:bCs/>
            <w:color w:val="000000" w:themeColor="text1"/>
            <w:rPrChange w:id="144" w:author="Andrea Mydosh" w:date="2021-08-20T08:43:00Z">
              <w:rPr>
                <w:color w:val="FF0000"/>
              </w:rPr>
            </w:rPrChange>
          </w:rPr>
          <w:t>roj</w:t>
        </w:r>
      </w:ins>
      <w:del w:id="145" w:author="Andrea Mydosh" w:date="2021-08-20T08:43:00Z">
        <w:r w:rsidRPr="00E20B4C" w:rsidDel="00E20B4C">
          <w:rPr>
            <w:b/>
            <w:bCs/>
            <w:color w:val="000000" w:themeColor="text1"/>
            <w:rPrChange w:id="146" w:author="Andrea Mydosh" w:date="2021-08-20T08:43:00Z">
              <w:rPr/>
            </w:rPrChange>
          </w:rPr>
          <w:delText>oj</w:delText>
        </w:r>
      </w:del>
      <w:r w:rsidRPr="00E20B4C">
        <w:rPr>
          <w:b/>
          <w:bCs/>
          <w:color w:val="000000" w:themeColor="text1"/>
          <w:rPrChange w:id="147" w:author="Andrea Mydosh" w:date="2021-08-20T08:43:00Z">
            <w:rPr/>
          </w:rPrChange>
        </w:rPr>
        <w:t>ect:</w:t>
      </w:r>
    </w:p>
    <w:p w14:paraId="57EBA823" w14:textId="77777777" w:rsidR="00763EF0" w:rsidRPr="00E20B4C" w:rsidRDefault="00763EF0" w:rsidP="00763EF0">
      <w:pPr>
        <w:pStyle w:val="ListParagraph"/>
        <w:numPr>
          <w:ilvl w:val="0"/>
          <w:numId w:val="1"/>
        </w:numPr>
        <w:rPr>
          <w:color w:val="FF0000"/>
          <w:rPrChange w:id="148" w:author="Andrea Mydosh" w:date="2021-08-20T08:44:00Z">
            <w:rPr/>
          </w:rPrChange>
        </w:rPr>
        <w:pPrChange w:id="149" w:author="Andrea Mydosh" w:date="2021-08-20T08:44:00Z">
          <w:pPr/>
        </w:pPrChange>
      </w:pPr>
      <w:del w:id="150" w:author="Andrea Mydosh" w:date="2021-08-20T08:44:00Z">
        <w:r w:rsidRPr="00E20B4C" w:rsidDel="00E20B4C">
          <w:rPr>
            <w:color w:val="FF0000"/>
            <w:rPrChange w:id="151" w:author="Andrea Mydosh" w:date="2021-08-20T08:44:00Z">
              <w:rPr/>
            </w:rPrChange>
          </w:rPr>
          <w:tab/>
        </w:r>
      </w:del>
    </w:p>
    <w:p w14:paraId="069E307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4.1. clone project</w:t>
      </w:r>
    </w:p>
    <w:p w14:paraId="7DB51DD6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  <w:t xml:space="preserve">clone </w:t>
      </w:r>
      <w:proofErr w:type="gramStart"/>
      <w:r w:rsidRPr="00E35F10">
        <w:rPr>
          <w:color w:val="FF0000"/>
        </w:rPr>
        <w:t>git :</w:t>
      </w:r>
      <w:proofErr w:type="gramEnd"/>
      <w:r w:rsidRPr="00E35F10">
        <w:rPr>
          <w:color w:val="FF0000"/>
        </w:rPr>
        <w:t xml:space="preserve"> git clone https://github.com/wahidKhan74/ems-spring.git</w:t>
      </w:r>
    </w:p>
    <w:p w14:paraId="2846A33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 xml:space="preserve">4.2. open </w:t>
      </w:r>
      <w:proofErr w:type="spellStart"/>
      <w:r w:rsidRPr="00E35F10">
        <w:rPr>
          <w:color w:val="FF0000"/>
        </w:rPr>
        <w:t>sr</w:t>
      </w:r>
      <w:proofErr w:type="spellEnd"/>
      <w:r w:rsidRPr="00E35F10">
        <w:rPr>
          <w:color w:val="FF0000"/>
        </w:rPr>
        <w:t>-&gt;com-&gt;</w:t>
      </w:r>
      <w:proofErr w:type="spellStart"/>
      <w:r w:rsidRPr="00E35F10">
        <w:rPr>
          <w:color w:val="FF0000"/>
        </w:rPr>
        <w:t>simplilearn</w:t>
      </w:r>
      <w:proofErr w:type="spellEnd"/>
      <w:r w:rsidRPr="00E35F10">
        <w:rPr>
          <w:color w:val="FF0000"/>
        </w:rPr>
        <w:t>-&gt;</w:t>
      </w:r>
      <w:proofErr w:type="spellStart"/>
      <w:r w:rsidRPr="00E35F10">
        <w:rPr>
          <w:color w:val="FF0000"/>
        </w:rPr>
        <w:t>lockme</w:t>
      </w:r>
      <w:proofErr w:type="spellEnd"/>
      <w:r w:rsidRPr="00E35F10">
        <w:rPr>
          <w:color w:val="FF0000"/>
        </w:rPr>
        <w:t>-&gt; main.java</w:t>
      </w:r>
    </w:p>
    <w:p w14:paraId="38EF397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  <w:r w:rsidRPr="00E35F10">
        <w:rPr>
          <w:color w:val="FF0000"/>
        </w:rPr>
        <w:tab/>
        <w:t xml:space="preserve">-&gt; right </w:t>
      </w:r>
      <w:proofErr w:type="gramStart"/>
      <w:r w:rsidRPr="00E35F10">
        <w:rPr>
          <w:color w:val="FF0000"/>
        </w:rPr>
        <w:t>click  -</w:t>
      </w:r>
      <w:proofErr w:type="gramEnd"/>
      <w:r w:rsidRPr="00E35F10">
        <w:rPr>
          <w:color w:val="FF0000"/>
        </w:rPr>
        <w:t>&gt; run as java application</w:t>
      </w:r>
    </w:p>
    <w:p w14:paraId="4C7B3EBA" w14:textId="77777777" w:rsidR="00763EF0" w:rsidRPr="00E20B4C" w:rsidRDefault="00763EF0" w:rsidP="00763EF0">
      <w:pPr>
        <w:rPr>
          <w:color w:val="000000" w:themeColor="text1"/>
          <w:rPrChange w:id="152" w:author="Andrea Mydosh" w:date="2021-08-20T08:43:00Z">
            <w:rPr>
              <w:color w:val="FF0000"/>
            </w:rPr>
          </w:rPrChange>
        </w:rPr>
      </w:pPr>
    </w:p>
    <w:p w14:paraId="2F223286" w14:textId="0BE2C36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53" w:author="Andrea Mydosh" w:date="2021-08-20T08:43:00Z">
            <w:rPr/>
          </w:rPrChange>
        </w:rPr>
        <w:pPrChange w:id="154" w:author="Andrea Mydosh" w:date="2021-08-20T08:43:00Z">
          <w:pPr/>
        </w:pPrChange>
      </w:pPr>
      <w:del w:id="155" w:author="Andrea Mydosh" w:date="2021-08-20T08:43:00Z">
        <w:r w:rsidRPr="00E20B4C" w:rsidDel="00E20B4C">
          <w:rPr>
            <w:b/>
            <w:bCs/>
            <w:color w:val="000000" w:themeColor="text1"/>
            <w:rPrChange w:id="156" w:author="Andrea Mydosh" w:date="2021-08-20T08:43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57" w:author="Andrea Mydosh" w:date="2021-08-20T08:43:00Z">
            <w:rPr/>
          </w:rPrChange>
        </w:rPr>
        <w:t xml:space="preserve">Directory Structure / </w:t>
      </w:r>
      <w:del w:id="158" w:author="Andrea Mydosh" w:date="2021-08-20T08:43:00Z">
        <w:r w:rsidRPr="00E20B4C" w:rsidDel="00E20B4C">
          <w:rPr>
            <w:b/>
            <w:bCs/>
            <w:color w:val="000000" w:themeColor="text1"/>
            <w:rPrChange w:id="159" w:author="Andrea Mydosh" w:date="2021-08-20T08:43:00Z">
              <w:rPr/>
            </w:rPrChange>
          </w:rPr>
          <w:delText>pacakge</w:delText>
        </w:r>
      </w:del>
      <w:ins w:id="160" w:author="Andrea Mydosh" w:date="2021-08-20T08:43:00Z">
        <w:r w:rsidR="00E20B4C" w:rsidRPr="00E20B4C">
          <w:rPr>
            <w:b/>
            <w:bCs/>
            <w:color w:val="000000" w:themeColor="text1"/>
            <w:rPrChange w:id="161" w:author="Andrea Mydosh" w:date="2021-08-20T08:43:00Z">
              <w:rPr>
                <w:color w:val="FF0000"/>
              </w:rPr>
            </w:rPrChange>
          </w:rPr>
          <w:t>Package:</w:t>
        </w:r>
      </w:ins>
    </w:p>
    <w:p w14:paraId="4DF9070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</w:r>
    </w:p>
    <w:p w14:paraId="6590B61F" w14:textId="06AD0368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62" w:author="Andrea Mydosh" w:date="2021-08-20T08:44:00Z">
            <w:rPr/>
          </w:rPrChange>
        </w:rPr>
        <w:pPrChange w:id="163" w:author="Andrea Mydosh" w:date="2021-08-20T08:43:00Z">
          <w:pPr/>
        </w:pPrChange>
      </w:pPr>
      <w:del w:id="164" w:author="Andrea Mydosh" w:date="2021-08-20T08:43:00Z">
        <w:r w:rsidRPr="00E20B4C" w:rsidDel="00E20B4C">
          <w:rPr>
            <w:b/>
            <w:bCs/>
            <w:color w:val="000000" w:themeColor="text1"/>
            <w:rPrChange w:id="165" w:author="Andrea Mydosh" w:date="2021-08-20T08:44:00Z">
              <w:rPr/>
            </w:rPrChange>
          </w:rPr>
          <w:delText xml:space="preserve">-&gt; </w:delText>
        </w:r>
      </w:del>
      <w:r w:rsidRPr="00E20B4C">
        <w:rPr>
          <w:b/>
          <w:bCs/>
          <w:color w:val="000000" w:themeColor="text1"/>
          <w:rPrChange w:id="166" w:author="Andrea Mydosh" w:date="2021-08-20T08:44:00Z">
            <w:rPr/>
          </w:rPrChange>
        </w:rPr>
        <w:t xml:space="preserve">Source </w:t>
      </w:r>
      <w:ins w:id="167" w:author="Andrea Mydosh" w:date="2021-08-20T08:44:00Z">
        <w:r w:rsidR="00E20B4C">
          <w:rPr>
            <w:b/>
            <w:bCs/>
            <w:color w:val="000000" w:themeColor="text1"/>
          </w:rPr>
          <w:t>C</w:t>
        </w:r>
      </w:ins>
      <w:del w:id="168" w:author="Andrea Mydosh" w:date="2021-08-20T08:44:00Z">
        <w:r w:rsidRPr="00E20B4C" w:rsidDel="00E20B4C">
          <w:rPr>
            <w:b/>
            <w:bCs/>
            <w:color w:val="000000" w:themeColor="text1"/>
            <w:rPrChange w:id="169" w:author="Andrea Mydosh" w:date="2021-08-20T08:44:00Z">
              <w:rPr/>
            </w:rPrChange>
          </w:rPr>
          <w:delText>c</w:delText>
        </w:r>
      </w:del>
      <w:r w:rsidRPr="00E20B4C">
        <w:rPr>
          <w:b/>
          <w:bCs/>
          <w:color w:val="000000" w:themeColor="text1"/>
          <w:rPrChange w:id="170" w:author="Andrea Mydosh" w:date="2021-08-20T08:44:00Z">
            <w:rPr/>
          </w:rPrChange>
        </w:rPr>
        <w:t xml:space="preserve">ode </w:t>
      </w:r>
      <w:ins w:id="171" w:author="Andrea Mydosh" w:date="2021-08-20T08:44:00Z">
        <w:r w:rsidR="00E20B4C">
          <w:rPr>
            <w:b/>
            <w:bCs/>
            <w:color w:val="000000" w:themeColor="text1"/>
          </w:rPr>
          <w:t>F</w:t>
        </w:r>
      </w:ins>
      <w:del w:id="172" w:author="Andrea Mydosh" w:date="2021-08-20T08:44:00Z">
        <w:r w:rsidRPr="00E20B4C" w:rsidDel="00E20B4C">
          <w:rPr>
            <w:b/>
            <w:bCs/>
            <w:color w:val="000000" w:themeColor="text1"/>
            <w:rPrChange w:id="173" w:author="Andrea Mydosh" w:date="2021-08-20T08:44:00Z">
              <w:rPr/>
            </w:rPrChange>
          </w:rPr>
          <w:delText>f</w:delText>
        </w:r>
      </w:del>
      <w:r w:rsidRPr="00E20B4C">
        <w:rPr>
          <w:b/>
          <w:bCs/>
          <w:color w:val="000000" w:themeColor="text1"/>
          <w:rPrChange w:id="174" w:author="Andrea Mydosh" w:date="2021-08-20T08:44:00Z">
            <w:rPr/>
          </w:rPrChange>
        </w:rPr>
        <w:t>iles</w:t>
      </w:r>
      <w:ins w:id="175" w:author="Andrea Mydosh" w:date="2021-08-20T08:43:00Z">
        <w:r w:rsidR="00E20B4C" w:rsidRPr="00E20B4C">
          <w:rPr>
            <w:b/>
            <w:bCs/>
            <w:color w:val="000000" w:themeColor="text1"/>
            <w:rPrChange w:id="176" w:author="Andrea Mydosh" w:date="2021-08-20T08:44:00Z">
              <w:rPr>
                <w:color w:val="FF0000"/>
              </w:rPr>
            </w:rPrChange>
          </w:rPr>
          <w:t>:</w:t>
        </w:r>
      </w:ins>
    </w:p>
    <w:p w14:paraId="7BA79DC6" w14:textId="77777777" w:rsidR="00763EF0" w:rsidRPr="00E35F10" w:rsidRDefault="00763EF0" w:rsidP="00763EF0">
      <w:pPr>
        <w:rPr>
          <w:color w:val="FF0000"/>
        </w:rPr>
      </w:pPr>
    </w:p>
    <w:p w14:paraId="685C9EF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main.java</w:t>
      </w:r>
    </w:p>
    <w:p w14:paraId="444AD161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-----</w:t>
      </w:r>
    </w:p>
    <w:p w14:paraId="054F4ECF" w14:textId="77777777" w:rsidR="00763EF0" w:rsidRPr="00E35F10" w:rsidRDefault="00763EF0" w:rsidP="00763EF0">
      <w:pPr>
        <w:rPr>
          <w:color w:val="FF0000"/>
        </w:rPr>
      </w:pPr>
    </w:p>
    <w:p w14:paraId="4E8F0323" w14:textId="77777777" w:rsidR="00763EF0" w:rsidRPr="00E35F10" w:rsidRDefault="00763EF0" w:rsidP="00763EF0">
      <w:pPr>
        <w:rPr>
          <w:color w:val="FF0000"/>
        </w:rPr>
      </w:pPr>
    </w:p>
    <w:p w14:paraId="5F78286F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--------</w:t>
      </w:r>
    </w:p>
    <w:p w14:paraId="1FB4188C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credential.txt</w:t>
      </w:r>
    </w:p>
    <w:p w14:paraId="5B1E6DC0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</w:p>
    <w:p w14:paraId="3965561D" w14:textId="77777777" w:rsidR="00763EF0" w:rsidRPr="00E35F10" w:rsidRDefault="00763EF0" w:rsidP="00763EF0">
      <w:pPr>
        <w:rPr>
          <w:color w:val="FF0000"/>
        </w:rPr>
      </w:pPr>
    </w:p>
    <w:p w14:paraId="7FA55792" w14:textId="77777777" w:rsidR="00763EF0" w:rsidRPr="00E35F10" w:rsidRDefault="00763EF0" w:rsidP="00763EF0">
      <w:pPr>
        <w:rPr>
          <w:color w:val="FF0000"/>
        </w:rPr>
      </w:pPr>
    </w:p>
    <w:p w14:paraId="051D6F5C" w14:textId="77777777" w:rsidR="00763EF0" w:rsidRPr="00E35F10" w:rsidRDefault="00763EF0" w:rsidP="00763EF0">
      <w:pPr>
        <w:rPr>
          <w:color w:val="FF0000"/>
        </w:rPr>
      </w:pPr>
    </w:p>
    <w:p w14:paraId="5545BE83" w14:textId="77777777" w:rsidR="00763EF0" w:rsidRPr="00E35F10" w:rsidRDefault="00763EF0" w:rsidP="00763EF0">
      <w:pPr>
        <w:rPr>
          <w:color w:val="FF0000"/>
        </w:rPr>
      </w:pPr>
      <w:r w:rsidRPr="00E35F10">
        <w:rPr>
          <w:color w:val="FF0000"/>
        </w:rPr>
        <w:tab/>
        <w:t>----</w:t>
      </w:r>
      <w:r w:rsidRPr="00E35F10">
        <w:rPr>
          <w:color w:val="FF0000"/>
        </w:rPr>
        <w:tab/>
      </w:r>
      <w:r w:rsidRPr="00E35F10">
        <w:rPr>
          <w:color w:val="FF0000"/>
        </w:rPr>
        <w:tab/>
        <w:t>----------------------------------------</w:t>
      </w:r>
    </w:p>
    <w:p w14:paraId="6FAA9A3A" w14:textId="77777777" w:rsidR="00763EF0" w:rsidRPr="00E35F10" w:rsidRDefault="00763EF0" w:rsidP="00763EF0">
      <w:pPr>
        <w:rPr>
          <w:color w:val="FF0000"/>
        </w:rPr>
      </w:pPr>
    </w:p>
    <w:p w14:paraId="00A0065B" w14:textId="22705F5A" w:rsidR="00763EF0" w:rsidRPr="00E20B4C" w:rsidRDefault="00763EF0" w:rsidP="00E20B4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rPrChange w:id="177" w:author="Andrea Mydosh" w:date="2021-08-20T08:44:00Z">
            <w:rPr/>
          </w:rPrChange>
        </w:rPr>
        <w:pPrChange w:id="178" w:author="Andrea Mydosh" w:date="2021-08-20T08:44:00Z">
          <w:pPr/>
        </w:pPrChange>
      </w:pPr>
      <w:del w:id="179" w:author="Andrea Mydosh" w:date="2021-08-20T08:44:00Z">
        <w:r w:rsidRPr="00E20B4C" w:rsidDel="00E20B4C">
          <w:rPr>
            <w:b/>
            <w:bCs/>
            <w:color w:val="000000" w:themeColor="text1"/>
            <w:rPrChange w:id="180" w:author="Andrea Mydosh" w:date="2021-08-20T08:44:00Z">
              <w:rPr/>
            </w:rPrChange>
          </w:rPr>
          <w:delText xml:space="preserve">5. Take </w:delText>
        </w:r>
      </w:del>
      <w:r w:rsidRPr="00E20B4C">
        <w:rPr>
          <w:b/>
          <w:bCs/>
          <w:color w:val="000000" w:themeColor="text1"/>
          <w:rPrChange w:id="181" w:author="Andrea Mydosh" w:date="2021-08-20T08:44:00Z">
            <w:rPr/>
          </w:rPrChange>
        </w:rPr>
        <w:t>Output Screen</w:t>
      </w:r>
      <w:del w:id="182" w:author="Andrea Mydosh" w:date="2021-08-20T08:44:00Z">
        <w:r w:rsidRPr="00E20B4C" w:rsidDel="00E20B4C">
          <w:rPr>
            <w:b/>
            <w:bCs/>
            <w:color w:val="000000" w:themeColor="text1"/>
            <w:rPrChange w:id="183" w:author="Andrea Mydosh" w:date="2021-08-20T08:44:00Z">
              <w:rPr/>
            </w:rPrChange>
          </w:rPr>
          <w:delText xml:space="preserve"> </w:delText>
        </w:r>
      </w:del>
      <w:r w:rsidRPr="00E20B4C">
        <w:rPr>
          <w:b/>
          <w:bCs/>
          <w:color w:val="000000" w:themeColor="text1"/>
          <w:rPrChange w:id="184" w:author="Andrea Mydosh" w:date="2021-08-20T08:44:00Z">
            <w:rPr/>
          </w:rPrChange>
        </w:rPr>
        <w:t>shot</w:t>
      </w:r>
      <w:ins w:id="185" w:author="Andrea Mydosh" w:date="2021-08-20T08:44:00Z">
        <w:r w:rsidR="00E20B4C">
          <w:rPr>
            <w:b/>
            <w:bCs/>
            <w:color w:val="000000" w:themeColor="text1"/>
          </w:rPr>
          <w:t xml:space="preserve">: </w:t>
        </w:r>
      </w:ins>
    </w:p>
    <w:sectPr w:rsidR="00763EF0" w:rsidRPr="00E2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760E"/>
    <w:multiLevelType w:val="hybridMultilevel"/>
    <w:tmpl w:val="0E0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67C51"/>
    <w:multiLevelType w:val="hybridMultilevel"/>
    <w:tmpl w:val="C6DA1358"/>
    <w:lvl w:ilvl="0" w:tplc="BC827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drea Mydosh">
    <w15:presenceInfo w15:providerId="Windows Live" w15:userId="ca78db6cd0c789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EF0"/>
    <w:rsid w:val="000D1ECA"/>
    <w:rsid w:val="00230207"/>
    <w:rsid w:val="0044678A"/>
    <w:rsid w:val="006B2E3F"/>
    <w:rsid w:val="00763EF0"/>
    <w:rsid w:val="00CF5FAA"/>
    <w:rsid w:val="00D0308A"/>
    <w:rsid w:val="00E20B4C"/>
    <w:rsid w:val="00E3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05CF5"/>
  <w15:chartTrackingRefBased/>
  <w15:docId w15:val="{9EFD80AA-296C-EF4B-96A5-E0DD51CA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Mydosh</dc:creator>
  <cp:keywords/>
  <dc:description/>
  <cp:lastModifiedBy>Andrea Mydosh</cp:lastModifiedBy>
  <cp:revision>8</cp:revision>
  <dcterms:created xsi:type="dcterms:W3CDTF">2021-08-20T15:33:00Z</dcterms:created>
  <dcterms:modified xsi:type="dcterms:W3CDTF">2021-08-20T15:50:00Z</dcterms:modified>
</cp:coreProperties>
</file>